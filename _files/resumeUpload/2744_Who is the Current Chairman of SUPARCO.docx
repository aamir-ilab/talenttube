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61" w:rsidRPr="00212561" w:rsidRDefault="00212561" w:rsidP="00212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</w:rPr>
      </w:pPr>
      <w:r w:rsidRPr="00212561">
        <w:rPr>
          <w:rFonts w:ascii="Arial" w:eastAsia="Times New Roman" w:hAnsi="Arial" w:cs="Arial"/>
          <w:color w:val="555555"/>
          <w:sz w:val="20"/>
          <w:szCs w:val="20"/>
        </w:rPr>
        <w:pict>
          <v:rect id="_x0000_i1025" style="width:0;height:.75pt" o:hralign="center" o:hrstd="t" o:hr="t" fillcolor="#a0a0a0" stroked="f"/>
        </w:pic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SUPARCO?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6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A. Major General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Amer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Nadeem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Major General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Qaiser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Anees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Khurram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Dr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Abdul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Majid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Engr.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Sikandar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Zaman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Malik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Asghar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Hussain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DG radio Pakistan?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8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2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A. Umar Ahmad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Mrs.Shahera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Shahid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C. Abdul Rashid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Abdul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majeed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Updated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Qurrat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Punjab Vocational Training Council (PVTC)?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0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Faisal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Ijaz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Major (R)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Shahnawaz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Badar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Farhan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Baloch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Raza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Shamsi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Muhammad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Samiullah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Current head Coach and Chief Selector of Pakistan Cricket Team?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2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Inzimamul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haq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Javed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mian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C. Miki Arthur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Misbah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ul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Haq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Jamal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hussain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Executive Director of Pakistan Health Research Council (PHRC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)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4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Maj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Gen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Saeed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Aleem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Maj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Gen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Nadeem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Ahmad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C. Lt. Gen. Muhammad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Afzal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Maj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Gen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Aamer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Ikram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Umair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Aslam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Muhammadi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CEO of Pakistan Steel Mills?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6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strike/>
          <w:color w:val="AAAAAA"/>
          <w:sz w:val="24"/>
          <w:szCs w:val="24"/>
        </w:rPr>
        <w:t xml:space="preserve">A. Engineer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strike/>
          <w:color w:val="AAAAAA"/>
          <w:sz w:val="24"/>
          <w:szCs w:val="24"/>
        </w:rPr>
        <w:t>Ashiq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strike/>
          <w:color w:val="AAAAAA"/>
          <w:sz w:val="24"/>
          <w:szCs w:val="24"/>
        </w:rPr>
        <w:t xml:space="preserve"> Al</w:t>
      </w:r>
      <w:del w:id="0" w:author="Unknown">
        <w:r w:rsidRPr="00212561">
          <w:rPr>
            <w:rFonts w:ascii="Times New Roman" w:eastAsia="Times New Roman" w:hAnsi="Times New Roman" w:cs="Times New Roman"/>
            <w:b/>
            <w:bCs/>
            <w:strike/>
            <w:color w:val="AAAAAA"/>
            <w:sz w:val="24"/>
            <w:szCs w:val="24"/>
          </w:rPr>
          <w:delText>i</w:delText>
        </w:r>
      </w:del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Engineer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Zeeshan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Akhtar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Engineer Muhammad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Suleman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D. None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Umair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Aslam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Muhammadi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7" w:anchor="more-180413" w:history="1"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 xml:space="preserve">Read More Details about this </w:t>
        </w:r>
        <w:proofErr w:type="spellStart"/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>Mcq</w:t>
        </w:r>
        <w:proofErr w:type="spell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the Council of Common interests (CCI)?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9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A. PM Imran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Fehmidah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Mirza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Shah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Mehmood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Quraishi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D. None of these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M_Shahid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20" w:anchor="more-179525" w:history="1"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 xml:space="preserve">Read More Details about this </w:t>
        </w:r>
        <w:proofErr w:type="spellStart"/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>Mcq</w:t>
        </w:r>
        <w:proofErr w:type="spell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Chairperson of 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TEVTA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22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Syed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Yawar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Ali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Ali Salman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Siddique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Hafiz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Farhat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Abbass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A.R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Qayyum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Azeem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Khokhar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_____________ has been appointed new chairman of Securities and Exchange Commission of Pakistan (SECP).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24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10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Aamir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Farrukh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Sabzwari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Shaukat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Hussain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Ijaz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Mansoor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Muhammad Danish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Securities and Exchange Commission of Pakistan (SECP)?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26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1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Zafar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Hijazi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Aamir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Farrukh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Sabzwari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Shaukat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Hussain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ho</w:t>
        </w:r>
        <w:proofErr w:type="gram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Is The Current CEO Of Pakistan Petroleum Limited?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28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Wamiq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Bukhari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B. Faisal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Arab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Bhayo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Moin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Raza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Khan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AATIF ASGHAR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Chairman of 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NEPRA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30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2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Saif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Ullah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Chattah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Tauseef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H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Farooqi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Syed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Masood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Hassan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Naqvi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Brig (R) Tariq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Saddozai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Updated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Arsalan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Umar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Leghari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National Disaster Management Authority (NDMA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)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32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4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Maj. Gen.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Saeed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Aleem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Lt. Gen. Omar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Mahmood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Hayat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C. Lt. Gen. Muhammad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Afzal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Lt. Gen.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Nadeem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Ahmad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Updated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Zeeshan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Adil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elected as the Chairman of National Assembly Finance Panel?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34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Dr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Reza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Baqir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Abdul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Hafeez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Shaikh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Ishrat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Hussain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Asad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Umar 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Waqar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Wazir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Federal Board of Revenue (FBR)?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36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6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Tariq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Bajwa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Syed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Shabbar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Zaidi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Dr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Jahanzeb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Rukhsana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Yasmin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PEMRA?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38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Fayyaz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-UL-Hassan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Fawad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Chaudhry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Chaudhry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Rashid Ahmad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Mirza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Salim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Baig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Sidra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Parliamentary Panel on CPEC?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40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Mehnaz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proofErr w:type="gram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akbar</w:t>
      </w:r>
      <w:proofErr w:type="spellEnd"/>
      <w:proofErr w:type="gram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aziz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Sohail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mehmmod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Sher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ali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arbab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Aziz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ahmed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chaudary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Ahsan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proofErr w:type="gram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ali</w:t>
      </w:r>
      <w:proofErr w:type="spellEnd"/>
      <w:proofErr w:type="gram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Pakistan Banks’ Association?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42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A. Muhammad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Aurangzaib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Aftab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Manzoor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Arif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Habib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D. None of the Above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Ashfaque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Ali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Khoso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has been appointed as Director General Monitoring Cell in Supreme Court on 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march</w:t>
        </w:r>
        <w:proofErr w:type="gram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2019?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44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 Syed Abu Ahmad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Akif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B. 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Fawad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Hassan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Fawad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Muhammad Abu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Bakar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D.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Sohail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Nasir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Rashid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Mehmood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President of 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Zarai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Tarqiati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Bank Limited (ZTBL)?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46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1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Syed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Talat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Mehmod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Adnan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Ghani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Choudary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Ashraf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Zaka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D. None of these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President of The National Bank of Pakistan?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48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1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Saeed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Ahmad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Arif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Usmani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Tariq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Jamali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Shahid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Hafeez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Kardar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Updated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Farjan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Ahmed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Soomro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Captain of Pakistan Woman Cricket 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Team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50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A. Sana Mir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Javeria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Nain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Abadi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Bisma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Maroof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hyperlink r:id="rId51" w:anchor="more-7807" w:history="1"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 xml:space="preserve">Read More Details about this </w:t>
        </w:r>
        <w:proofErr w:type="spellStart"/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>Mcq</w:t>
        </w:r>
        <w:proofErr w:type="spell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Pakistan Telecom Authority (PTA)?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53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21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A. Syed Bilal Shah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Major General (R) Amir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Azeem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Bajwa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Dr.Syed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Ismail Shah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Muhammad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Naveed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hyperlink r:id="rId54" w:anchor="more-30896" w:history="1"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 xml:space="preserve">Read More Details about this </w:t>
        </w:r>
        <w:proofErr w:type="spellStart"/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>Mcq</w:t>
        </w:r>
        <w:proofErr w:type="spell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Sindh Public Service Commission (SPSC)?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56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4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A. M.H Bhutto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 Muhammad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Saleem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Bhonur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C. Noor Muhammad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Jadmani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 S. N.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Abbasi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Ashfaque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Ali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Khoso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President of Pakistan Hockey Federation (PHF)?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58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A. Abdullah Sultan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Khalid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Sajjad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Khokhar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Muhammad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Haroon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Touqeer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Dar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Kashif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Ashraf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President of National 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Defence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University (NDU)?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60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1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Lt Gen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Majid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Ehsan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Lt Gen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Aamer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Riaz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Lt Gen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Nadeem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Raza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Lt Gen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Shahid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Baig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Mirza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Vice Chancellor of 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Allama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Iqbal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Open University?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62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1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A. Dr.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Ziaul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Qayum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Dr.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Masoom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Yasinzai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C. Dr. Muhammad Ali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gram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None of the above.</w:t>
      </w:r>
      <w:proofErr w:type="gram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MUHAMMAD BAKHSH KATHIA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Chairman of Executive council on Creation of South Punjab Province?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64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Tahir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Bashir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Cheema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Sardar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Dost Mohammad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Javaid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Iqbal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Awan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Hashim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Jawan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Bakht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Malik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Asghar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Hussain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Director General of Federal Investigation Agency (FIA)?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66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A. Bashir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Memon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 Muhammad Anwar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Virk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C. Saud Ahmed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D. 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Ghalib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Ali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Bandesha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Ashfaque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Ali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Khoso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Chairperson 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Of</w:t>
        </w:r>
        <w:proofErr w:type="gram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“NCSW” (National Commission On The Status Of Women)?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68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1</w:t>
        </w:r>
      </w:hyperlink>
    </w:p>
    <w:p w:rsidR="00212561" w:rsidRPr="00212561" w:rsidRDefault="00212561" w:rsidP="002125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12561">
        <w:rPr>
          <w:rFonts w:ascii="Arial" w:eastAsia="Times New Roman" w:hAnsi="Arial" w:cs="Arial"/>
          <w:color w:val="555555"/>
          <w:sz w:val="21"/>
          <w:szCs w:val="21"/>
        </w:rPr>
        <w:t xml:space="preserve">A. </w:t>
      </w:r>
      <w:proofErr w:type="spellStart"/>
      <w:r w:rsidRPr="00212561">
        <w:rPr>
          <w:rFonts w:ascii="Arial" w:eastAsia="Times New Roman" w:hAnsi="Arial" w:cs="Arial"/>
          <w:color w:val="555555"/>
          <w:sz w:val="21"/>
          <w:szCs w:val="21"/>
        </w:rPr>
        <w:t>Aysha</w:t>
      </w:r>
      <w:proofErr w:type="spellEnd"/>
      <w:r w:rsidRPr="00212561">
        <w:rPr>
          <w:rFonts w:ascii="Arial" w:eastAsia="Times New Roman" w:hAnsi="Arial" w:cs="Arial"/>
          <w:color w:val="555555"/>
          <w:sz w:val="21"/>
          <w:szCs w:val="21"/>
        </w:rPr>
        <w:t xml:space="preserve"> Kareem</w:t>
      </w:r>
      <w:r w:rsidRPr="00212561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21256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B. </w:t>
      </w:r>
      <w:proofErr w:type="spellStart"/>
      <w:r w:rsidRPr="00212561">
        <w:rPr>
          <w:rFonts w:ascii="Arial" w:eastAsia="Times New Roman" w:hAnsi="Arial" w:cs="Arial"/>
          <w:b/>
          <w:bCs/>
          <w:color w:val="555555"/>
          <w:sz w:val="21"/>
          <w:szCs w:val="21"/>
        </w:rPr>
        <w:t>Khawer</w:t>
      </w:r>
      <w:proofErr w:type="spellEnd"/>
      <w:r w:rsidRPr="0021256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proofErr w:type="spellStart"/>
      <w:r w:rsidRPr="00212561">
        <w:rPr>
          <w:rFonts w:ascii="Arial" w:eastAsia="Times New Roman" w:hAnsi="Arial" w:cs="Arial"/>
          <w:b/>
          <w:bCs/>
          <w:color w:val="555555"/>
          <w:sz w:val="21"/>
          <w:szCs w:val="21"/>
        </w:rPr>
        <w:t>Mumtaz</w:t>
      </w:r>
      <w:proofErr w:type="spellEnd"/>
      <w:r w:rsidRPr="00212561">
        <w:rPr>
          <w:rFonts w:ascii="Arial" w:eastAsia="Times New Roman" w:hAnsi="Arial" w:cs="Arial"/>
          <w:color w:val="555555"/>
          <w:sz w:val="21"/>
          <w:szCs w:val="21"/>
        </w:rPr>
        <w:br/>
        <w:t xml:space="preserve">C. </w:t>
      </w:r>
      <w:proofErr w:type="spellStart"/>
      <w:r w:rsidRPr="00212561">
        <w:rPr>
          <w:rFonts w:ascii="Arial" w:eastAsia="Times New Roman" w:hAnsi="Arial" w:cs="Arial"/>
          <w:color w:val="555555"/>
          <w:sz w:val="21"/>
          <w:szCs w:val="21"/>
        </w:rPr>
        <w:t>Amna</w:t>
      </w:r>
      <w:proofErr w:type="spellEnd"/>
      <w:r w:rsidRPr="00212561">
        <w:rPr>
          <w:rFonts w:ascii="Arial" w:eastAsia="Times New Roman" w:hAnsi="Arial" w:cs="Arial"/>
          <w:color w:val="555555"/>
          <w:sz w:val="21"/>
          <w:szCs w:val="21"/>
        </w:rPr>
        <w:t xml:space="preserve"> khan</w:t>
      </w:r>
      <w:r w:rsidRPr="00212561">
        <w:rPr>
          <w:rFonts w:ascii="Arial" w:eastAsia="Times New Roman" w:hAnsi="Arial" w:cs="Arial"/>
          <w:color w:val="555555"/>
          <w:sz w:val="21"/>
          <w:szCs w:val="21"/>
        </w:rPr>
        <w:br/>
        <w:t>D. None of the Above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Federal Public Service Commission “FPSC”?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70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Tariq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Mahmood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Pasha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Rukhsana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Yasmeen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Haseeb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Ather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Naveed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Akram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Cheema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Muhammad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Tahir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Pakistan Stock Exchange (PSX)?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72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Sulaiman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Mehdi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Jahanzeb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Gul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Bukhari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D.</w:t>
      </w:r>
      <w:proofErr w:type="gram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None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Rukhsana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President of 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Engro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Corporation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74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2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Gias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Arif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Habib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C. Hassan Nawaz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Hussain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Nawaz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Zubair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Yousaf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Chairman of Board of 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Investment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76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2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Haroon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Sharif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Ishrat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Hussain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Naeem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Haroon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Bilal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Khokhar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Zubair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Yousaf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Chairman of Water and Power Development Authority (WAPDA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)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78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Mukhtiar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Hussain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Muneer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Ahmed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C. Lt Gen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Muzammil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Hussain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(R</w:t>
      </w:r>
      <w:proofErr w:type="gram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)</w:t>
      </w:r>
      <w:proofErr w:type="gram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D. None of these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Irfan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Ali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Abro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Current Chairman of Pakistan International Airline (PIA)?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80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Tariq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Saeed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Kirmani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Zafar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C. Air Marshal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Arshad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Mahmood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Malik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D.</w:t>
      </w:r>
      <w:proofErr w:type="gram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None of these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Farjan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Ahmed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Soomro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Pakistan Atomic Energy Commission (PAEC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)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82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Ansar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Pervaiz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Muhammad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Naeem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C. Anwar Ali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Parvez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Butt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CEO of Q-Mobile?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84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A. Anwar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Saifullah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Zeeshan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Akhtar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Jawed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Iqbal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Wang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Xiu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Ying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Kashif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Ashraf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President of Pakistan?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86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Mamnoon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Hussain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Dr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Arifur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Rehman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Alvi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Fazlur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Rehman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Aitzaz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Ahsan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National Counter Terrorism Authority (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Nacta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88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Dr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Mohammad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Suleman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Mehr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Khaliq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Dad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Lak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Dr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Jahanzeb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Major(R)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Asim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Ahmad</w:t>
      </w:r>
    </w:p>
    <w:p w:rsidR="00212561" w:rsidRPr="00212561" w:rsidRDefault="00212561" w:rsidP="00212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Chief of Intelligence Bureau (IB) of Pakistan?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90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3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Ihsan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Ghani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Dr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Muhammad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Suleman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Major(R)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Asim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Ahmad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Kashif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Ajmal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Muhammad Danish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Chairperson of the Benazir Income Support 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Programme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(BISP)?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92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Enver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Baig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Marvi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Memon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C. Maryam Nawaz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Dr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Sania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Nishter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Muhammad Danish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Chief Election Commissioner Of Pakistan?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94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A. FM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Sardar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Muhammad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Raza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Sharif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Ullah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Pir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Maqbool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Ahmad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Areesha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Khan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CEO of 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Zong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Network is__________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_(</w:t>
        </w:r>
        <w:proofErr w:type="gram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2018)?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96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Dr. Fan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YunJun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B. Liu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Dianfeng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C. Abdul Aziz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D. Mr. Rashid Khan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MS Mincho" w:eastAsia="MS Mincho" w:hAnsi="MS Mincho" w:cs="MS Mincho" w:hint="eastAsia"/>
          <w:b/>
          <w:bCs/>
          <w:color w:val="555555"/>
          <w:sz w:val="24"/>
          <w:szCs w:val="24"/>
        </w:rPr>
        <w:t>★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ɪʟʏᴀsɪʟ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ᴜ </w:t>
      </w:r>
      <w:r w:rsidRPr="00212561">
        <w:rPr>
          <w:rFonts w:ascii="MS Mincho" w:eastAsia="MS Mincho" w:hAnsi="MS Mincho" w:cs="MS Mincho"/>
          <w:b/>
          <w:bCs/>
          <w:color w:val="555555"/>
          <w:sz w:val="24"/>
          <w:szCs w:val="24"/>
        </w:rPr>
        <w:t>★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was the last President of International Cricket Council (ICC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)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98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3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Alan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Issac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B. David Richardson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Zaheer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Abbas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Shashank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Manohar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MS Mincho" w:eastAsia="MS Mincho" w:hAnsi="MS Mincho" w:cs="MS Mincho" w:hint="eastAsia"/>
          <w:b/>
          <w:bCs/>
          <w:color w:val="555555"/>
          <w:sz w:val="24"/>
          <w:szCs w:val="24"/>
        </w:rPr>
        <w:t>★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ɪʟʏᴀsɪʟ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ᴜ </w:t>
      </w:r>
      <w:r w:rsidRPr="00212561">
        <w:rPr>
          <w:rFonts w:ascii="MS Mincho" w:eastAsia="MS Mincho" w:hAnsi="MS Mincho" w:cs="MS Mincho"/>
          <w:b/>
          <w:bCs/>
          <w:color w:val="555555"/>
          <w:sz w:val="24"/>
          <w:szCs w:val="24"/>
        </w:rPr>
        <w:t>★</w:t>
      </w:r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99" w:anchor="more-18326" w:history="1"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 xml:space="preserve">Read More Details about this </w:t>
        </w:r>
        <w:proofErr w:type="spellStart"/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>Mcq</w:t>
        </w:r>
        <w:proofErr w:type="spell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Chairman of Senate of 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Pakistran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01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3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Ahsan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iqbal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Dr.zafar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Iqbal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Raza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Rabbani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Sadiq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Sanjrani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Rida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humayun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fgaar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Current Chairman of Punjab Public Service Commission “PPSC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”(</w:t>
        </w:r>
        <w:proofErr w:type="gram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2018)?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03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Tabana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Sajjad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Naseer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Lt Gen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Sajjad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Akram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Naveed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Akram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Cheema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D. Lt Gen (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retd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)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Maqsood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Ahmad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Submitted by: </w:t>
      </w:r>
      <w:r w:rsidRPr="00212561">
        <w:rPr>
          <w:rFonts w:ascii="MS Mincho" w:eastAsia="MS Mincho" w:hAnsi="MS Mincho" w:cs="MS Mincho" w:hint="eastAsia"/>
          <w:b/>
          <w:bCs/>
          <w:color w:val="555555"/>
          <w:sz w:val="24"/>
          <w:szCs w:val="24"/>
        </w:rPr>
        <w:t>★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ɪʟʏᴀsɪʟ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ᴜ </w:t>
      </w:r>
      <w:r w:rsidRPr="00212561">
        <w:rPr>
          <w:rFonts w:ascii="MS Mincho" w:eastAsia="MS Mincho" w:hAnsi="MS Mincho" w:cs="MS Mincho"/>
          <w:b/>
          <w:bCs/>
          <w:color w:val="555555"/>
          <w:sz w:val="24"/>
          <w:szCs w:val="24"/>
        </w:rPr>
        <w:t>★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President of Pakistan Muslim League N 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( PMLN</w:t>
        </w:r>
        <w:proofErr w:type="gram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05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A. Nawaz Sharif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Sardar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Yaqoob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Khan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Nasar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Marryam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safdar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Shahbaz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Sharif</w:t>
      </w:r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Sonaira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sharafat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06" w:anchor="more-7524" w:history="1"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 xml:space="preserve">Read more about this </w:t>
        </w:r>
        <w:proofErr w:type="spellStart"/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>Mcq</w:t>
        </w:r>
        <w:proofErr w:type="spell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Chairman of 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NADRA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08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Syed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Muzzafar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Uzma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Adil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Abid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Sher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Ali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Usman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Yousaf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Mobeen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Farhat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Naz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incumbent chairman of Council of Islamic Ideology (CII)?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10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212561">
        <w:rPr>
          <w:rFonts w:ascii="Arial" w:eastAsia="Times New Roman" w:hAnsi="Arial" w:cs="Arial"/>
          <w:color w:val="555555"/>
          <w:sz w:val="21"/>
          <w:szCs w:val="21"/>
        </w:rPr>
        <w:t xml:space="preserve">A. </w:t>
      </w:r>
      <w:proofErr w:type="spellStart"/>
      <w:r w:rsidRPr="00212561">
        <w:rPr>
          <w:rFonts w:ascii="Arial" w:eastAsia="Times New Roman" w:hAnsi="Arial" w:cs="Arial"/>
          <w:color w:val="555555"/>
          <w:sz w:val="21"/>
          <w:szCs w:val="21"/>
        </w:rPr>
        <w:t>Maulana</w:t>
      </w:r>
      <w:proofErr w:type="spellEnd"/>
      <w:r w:rsidRPr="00212561">
        <w:rPr>
          <w:rFonts w:ascii="Arial" w:eastAsia="Times New Roman" w:hAnsi="Arial" w:cs="Arial"/>
          <w:color w:val="555555"/>
          <w:sz w:val="21"/>
          <w:szCs w:val="21"/>
        </w:rPr>
        <w:t xml:space="preserve"> Muhammad khan </w:t>
      </w:r>
      <w:proofErr w:type="spellStart"/>
      <w:r w:rsidRPr="00212561">
        <w:rPr>
          <w:rFonts w:ascii="Arial" w:eastAsia="Times New Roman" w:hAnsi="Arial" w:cs="Arial"/>
          <w:color w:val="555555"/>
          <w:sz w:val="21"/>
          <w:szCs w:val="21"/>
        </w:rPr>
        <w:t>Sherani</w:t>
      </w:r>
      <w:proofErr w:type="spellEnd"/>
      <w:r w:rsidRPr="00212561">
        <w:rPr>
          <w:rFonts w:ascii="Arial" w:eastAsia="Times New Roman" w:hAnsi="Arial" w:cs="Arial"/>
          <w:color w:val="555555"/>
          <w:sz w:val="21"/>
          <w:szCs w:val="21"/>
        </w:rPr>
        <w:br/>
        <w:t xml:space="preserve">B. Dr. S.M. </w:t>
      </w:r>
      <w:proofErr w:type="spellStart"/>
      <w:r w:rsidRPr="00212561">
        <w:rPr>
          <w:rFonts w:ascii="Arial" w:eastAsia="Times New Roman" w:hAnsi="Arial" w:cs="Arial"/>
          <w:color w:val="555555"/>
          <w:sz w:val="21"/>
          <w:szCs w:val="21"/>
        </w:rPr>
        <w:t>Zaman</w:t>
      </w:r>
      <w:proofErr w:type="spellEnd"/>
      <w:r w:rsidRPr="00212561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21256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C. Dr. </w:t>
      </w:r>
      <w:proofErr w:type="spellStart"/>
      <w:r w:rsidRPr="00212561">
        <w:rPr>
          <w:rFonts w:ascii="Arial" w:eastAsia="Times New Roman" w:hAnsi="Arial" w:cs="Arial"/>
          <w:b/>
          <w:bCs/>
          <w:color w:val="555555"/>
          <w:sz w:val="21"/>
          <w:szCs w:val="21"/>
        </w:rPr>
        <w:t>Qibla</w:t>
      </w:r>
      <w:proofErr w:type="spellEnd"/>
      <w:r w:rsidRPr="0021256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</w:t>
      </w:r>
      <w:proofErr w:type="spellStart"/>
      <w:r w:rsidRPr="00212561">
        <w:rPr>
          <w:rFonts w:ascii="Arial" w:eastAsia="Times New Roman" w:hAnsi="Arial" w:cs="Arial"/>
          <w:b/>
          <w:bCs/>
          <w:color w:val="555555"/>
          <w:sz w:val="21"/>
          <w:szCs w:val="21"/>
        </w:rPr>
        <w:t>Ayaz</w:t>
      </w:r>
      <w:proofErr w:type="spellEnd"/>
      <w:r w:rsidRPr="00212561">
        <w:rPr>
          <w:rFonts w:ascii="Arial" w:eastAsia="Times New Roman" w:hAnsi="Arial" w:cs="Arial"/>
          <w:color w:val="555555"/>
          <w:sz w:val="21"/>
          <w:szCs w:val="21"/>
        </w:rPr>
        <w:br/>
      </w:r>
      <w:proofErr w:type="spellStart"/>
      <w:r w:rsidRPr="00212561">
        <w:rPr>
          <w:rFonts w:ascii="Arial" w:eastAsia="Times New Roman" w:hAnsi="Arial" w:cs="Arial"/>
          <w:color w:val="555555"/>
          <w:sz w:val="21"/>
          <w:szCs w:val="21"/>
        </w:rPr>
        <w:t>D.none</w:t>
      </w:r>
      <w:proofErr w:type="spellEnd"/>
      <w:r w:rsidRPr="00212561">
        <w:rPr>
          <w:rFonts w:ascii="Arial" w:eastAsia="Times New Roman" w:hAnsi="Arial" w:cs="Arial"/>
          <w:color w:val="555555"/>
          <w:sz w:val="21"/>
          <w:szCs w:val="21"/>
        </w:rPr>
        <w:t xml:space="preserve"> of these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Chairman Of 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HEC ?</w:t>
        </w:r>
        <w:proofErr w:type="gramEnd"/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12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4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Dr.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Mukhtar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Ahmed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Mr.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Nizam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Ud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Din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Dr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Tariq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Banuri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D. Mr. Atta-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-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Rahman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Farman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Hussain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HEC Punjab?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14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4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A. Mr.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Nizam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Ud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Din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Dr.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Mukhtar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Ahmed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C. Mr. Ali Ahmad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D. Mr. Atta-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-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Rahman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Jawadi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Malik</w:t>
      </w:r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15" w:anchor="more-8460" w:history="1"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>(</w:t>
        </w:r>
        <w:proofErr w:type="gramStart"/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>more</w:t>
        </w:r>
        <w:proofErr w:type="gramEnd"/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>…)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Chairman of NAB </w:t>
        </w:r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( National</w:t>
        </w:r>
        <w:proofErr w:type="gram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Accountability Bureau) Pakistan?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17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3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Fasih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Bokhari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Qamar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Zaman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Chaudhry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Abdul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Rauf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Ch</w:t>
      </w:r>
      <w:proofErr w:type="gram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  <w:proofErr w:type="gram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Justice (retired)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Javed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Iqbal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chairman of Pakistan Cricket Board?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19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Shaharyar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Khan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Najam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Sethi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Ehsan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Mani</w:t>
      </w: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Jahangir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Khanzada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Sonaira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sharafat</w:t>
      </w:r>
      <w:proofErr w:type="spellEnd"/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Who is the Current auditor general of Pakistan?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21" w:anchor="respond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0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Javaid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Jehangir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Jehangir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Karamat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Umer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Aftab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D. Akbar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Hoti</w:t>
      </w:r>
      <w:proofErr w:type="spellEnd"/>
    </w:p>
    <w:p w:rsidR="00212561" w:rsidRPr="00212561" w:rsidRDefault="00212561" w:rsidP="0021256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Submitted by: </w:t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Ali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Saqlain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Abbas</w:t>
      </w:r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Who is the Current honorable 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wafaqi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</w:t>
        </w:r>
        <w:proofErr w:type="spell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mohtasib</w:t>
        </w:r>
        <w:proofErr w:type="spell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 xml:space="preserve"> (ombudsman) of </w:t>
        </w:r>
        <w:proofErr w:type="spellStart"/>
        <w:proofErr w:type="gramStart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pakistan</w:t>
        </w:r>
        <w:proofErr w:type="spellEnd"/>
        <w:proofErr w:type="gramEnd"/>
        <w:r w:rsidRPr="00212561">
          <w:rPr>
            <w:rFonts w:ascii="Times New Roman" w:eastAsia="Times New Roman" w:hAnsi="Times New Roman" w:cs="Times New Roman"/>
            <w:b/>
            <w:bCs/>
            <w:color w:val="003F1A"/>
            <w:sz w:val="24"/>
            <w:szCs w:val="24"/>
          </w:rPr>
          <w:t>?</w:t>
        </w:r>
      </w:hyperlink>
    </w:p>
    <w:p w:rsidR="00212561" w:rsidRPr="00212561" w:rsidRDefault="00212561" w:rsidP="00212561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hyperlink r:id="rId123" w:anchor="comments" w:history="1">
        <w:r w:rsidRPr="00212561">
          <w:rPr>
            <w:rFonts w:ascii="Times New Roman" w:eastAsia="Times New Roman" w:hAnsi="Times New Roman" w:cs="Times New Roman"/>
            <w:color w:val="999999"/>
            <w:sz w:val="24"/>
            <w:szCs w:val="24"/>
          </w:rPr>
          <w:t>2</w:t>
        </w:r>
      </w:hyperlink>
    </w:p>
    <w:p w:rsidR="00212561" w:rsidRPr="00212561" w:rsidRDefault="00212561" w:rsidP="0021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A.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Tassaduq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Hussain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Jillani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B. Justice Muhammad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anwar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khan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kasi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C. M Salman </w:t>
      </w:r>
      <w:proofErr w:type="spellStart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t>Faruqui</w:t>
      </w:r>
      <w:proofErr w:type="spell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D. Syed </w:t>
      </w:r>
      <w:proofErr w:type="spell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Tahir</w:t>
      </w:r>
      <w:proofErr w:type="spellEnd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 </w:t>
      </w:r>
      <w:proofErr w:type="spellStart"/>
      <w:proofErr w:type="gramStart"/>
      <w:r w:rsidRPr="0021256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Shahbaz</w:t>
      </w:r>
      <w:proofErr w:type="spellEnd"/>
      <w:proofErr w:type="gramEnd"/>
      <w:r w:rsidRPr="00212561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hyperlink r:id="rId124" w:anchor="more-4347" w:history="1">
        <w:r w:rsidRPr="00212561">
          <w:rPr>
            <w:rFonts w:ascii="Times New Roman" w:eastAsia="Times New Roman" w:hAnsi="Times New Roman" w:cs="Times New Roman"/>
            <w:color w:val="003F1A"/>
            <w:sz w:val="24"/>
            <w:szCs w:val="24"/>
          </w:rPr>
          <w:t>(more…)</w:t>
        </w:r>
      </w:hyperlink>
    </w:p>
    <w:p w:rsidR="004F323F" w:rsidRDefault="00212561">
      <w:bookmarkStart w:id="1" w:name="_GoBack"/>
      <w:bookmarkEnd w:id="1"/>
    </w:p>
    <w:sectPr w:rsidR="004F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561"/>
    <w:rsid w:val="00212561"/>
    <w:rsid w:val="00B50D33"/>
    <w:rsid w:val="00D3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5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2561"/>
    <w:rPr>
      <w:color w:val="0000FF"/>
      <w:u w:val="single"/>
    </w:rPr>
  </w:style>
  <w:style w:type="character" w:customStyle="1" w:styleId="comments-link">
    <w:name w:val="comments-link"/>
    <w:basedOn w:val="DefaultParagraphFont"/>
    <w:rsid w:val="00212561"/>
  </w:style>
  <w:style w:type="paragraph" w:styleId="NormalWeb">
    <w:name w:val="Normal (Web)"/>
    <w:basedOn w:val="Normal"/>
    <w:uiPriority w:val="99"/>
    <w:semiHidden/>
    <w:unhideWhenUsed/>
    <w:rsid w:val="0021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5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2561"/>
    <w:rPr>
      <w:color w:val="0000FF"/>
      <w:u w:val="single"/>
    </w:rPr>
  </w:style>
  <w:style w:type="character" w:customStyle="1" w:styleId="comments-link">
    <w:name w:val="comments-link"/>
    <w:basedOn w:val="DefaultParagraphFont"/>
    <w:rsid w:val="00212561"/>
  </w:style>
  <w:style w:type="paragraph" w:styleId="NormalWeb">
    <w:name w:val="Normal (Web)"/>
    <w:basedOn w:val="Normal"/>
    <w:uiPriority w:val="99"/>
    <w:semiHidden/>
    <w:unhideWhenUsed/>
    <w:rsid w:val="0021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kmcqs.com/pakistan-current-affairs-mcqs/current-chairman-securities-exchange-commission-pakistan-secp" TargetMode="External"/><Relationship Id="rId117" Type="http://schemas.openxmlformats.org/officeDocument/2006/relationships/hyperlink" Target="https://pakmcqs.com/pakistan-current-affairs-mcqs/current-chairman-nab-national-accountability-bureau-pakistan" TargetMode="External"/><Relationship Id="rId21" Type="http://schemas.openxmlformats.org/officeDocument/2006/relationships/hyperlink" Target="https://pakmcqs.com/pakistan-current-affairs-mcqs/current-presidents-chairmen-ceos/who-is-the-current-chairperson-of-tevta" TargetMode="External"/><Relationship Id="rId42" Type="http://schemas.openxmlformats.org/officeDocument/2006/relationships/hyperlink" Target="https://pakmcqs.com/pakistan-current-affairs-mcqs/current-presidents-chairmen-ceos/who-is-the-current-chairman-of-pakistan-banks-association" TargetMode="External"/><Relationship Id="rId47" Type="http://schemas.openxmlformats.org/officeDocument/2006/relationships/hyperlink" Target="https://pakmcqs.com/pakistan-current-affairs-mcqs/president-national-bank-pakistan" TargetMode="External"/><Relationship Id="rId63" Type="http://schemas.openxmlformats.org/officeDocument/2006/relationships/hyperlink" Target="https://pakmcqs.com/pakistan-current-affairs-mcqs/who-is-the-chairman-of-executive-council-on-creation-of-south-punjab-province" TargetMode="External"/><Relationship Id="rId68" Type="http://schemas.openxmlformats.org/officeDocument/2006/relationships/hyperlink" Target="https://pakmcqs.com/pakistan-current-affairs-mcqs/current-presidents-chairmen-ceos/who-is-the-current-chairperson-of-ncsw-national-commission-on-the-status-of-women" TargetMode="External"/><Relationship Id="rId84" Type="http://schemas.openxmlformats.org/officeDocument/2006/relationships/hyperlink" Target="https://pakmcqs.com/general_knowledge_mcqs/who-is-the-current-ceo-of-q-mobile" TargetMode="External"/><Relationship Id="rId89" Type="http://schemas.openxmlformats.org/officeDocument/2006/relationships/hyperlink" Target="https://pakmcqs.com/pakistan-current-affairs-mcqs/who-is-the-current-chief-of-intelligence-bureau-ib-of-pakistan" TargetMode="External"/><Relationship Id="rId112" Type="http://schemas.openxmlformats.org/officeDocument/2006/relationships/hyperlink" Target="https://pakmcqs.com/pakistan-current-affairs-mcqs/current-chairman-hec" TargetMode="External"/><Relationship Id="rId16" Type="http://schemas.openxmlformats.org/officeDocument/2006/relationships/hyperlink" Target="https://pakmcqs.com/pakistan-current-affairs-mcqs/who-is-the-current-ceo-of-pakistan-steel-mills" TargetMode="External"/><Relationship Id="rId107" Type="http://schemas.openxmlformats.org/officeDocument/2006/relationships/hyperlink" Target="https://pakmcqs.com/pakistan-current-affairs-mcqs/current-chairman-nadra" TargetMode="External"/><Relationship Id="rId11" Type="http://schemas.openxmlformats.org/officeDocument/2006/relationships/hyperlink" Target="https://pakmcqs.com/pakistan-current-affairs-mcqs/who-is-current-head-coach-and-chief-selector-of-pakistan-cricket-team" TargetMode="External"/><Relationship Id="rId32" Type="http://schemas.openxmlformats.org/officeDocument/2006/relationships/hyperlink" Target="https://pakmcqs.com/pakistan-current-affairs-mcqs/who-is-the-current-chairman-national-disaster-management-authority-ndma" TargetMode="External"/><Relationship Id="rId37" Type="http://schemas.openxmlformats.org/officeDocument/2006/relationships/hyperlink" Target="https://pakmcqs.com/pakistan-current-affairs-mcqs/current-presidents-chairmen-ceos/who-is-the-current-chairman-of-pemra" TargetMode="External"/><Relationship Id="rId53" Type="http://schemas.openxmlformats.org/officeDocument/2006/relationships/hyperlink" Target="https://pakmcqs.com/pakistan-current-affairs-mcqs/who-is-the-current-chairman-of-pakistan-telecom-authority-pta" TargetMode="External"/><Relationship Id="rId58" Type="http://schemas.openxmlformats.org/officeDocument/2006/relationships/hyperlink" Target="https://pakmcqs.com/pakistan-current-affairs-mcqs/who-is-the-president-of-pakistan-hockey-federation-phf" TargetMode="External"/><Relationship Id="rId74" Type="http://schemas.openxmlformats.org/officeDocument/2006/relationships/hyperlink" Target="https://pakmcqs.com/pakistan-current-affairs-mcqs/current-presidents-chairmen-ceos/who-is-the-current-president-of-engro-corporation" TargetMode="External"/><Relationship Id="rId79" Type="http://schemas.openxmlformats.org/officeDocument/2006/relationships/hyperlink" Target="https://pakmcqs.com/pakistan-current-affairs-mcqs/who-is-current-chairman-of-pakistan-international-airline-pia" TargetMode="External"/><Relationship Id="rId102" Type="http://schemas.openxmlformats.org/officeDocument/2006/relationships/hyperlink" Target="https://pakmcqs.com/pakistan-current-affairs-mcqs/current-chairman-punjab-public-service-commission-ppsc2018" TargetMode="External"/><Relationship Id="rId123" Type="http://schemas.openxmlformats.org/officeDocument/2006/relationships/hyperlink" Target="https://pakmcqs.com/pakistan-current-affairs-mcqs/current-honorable-wafaqi-mohtasib-ombudsman-pakistan" TargetMode="External"/><Relationship Id="rId5" Type="http://schemas.openxmlformats.org/officeDocument/2006/relationships/hyperlink" Target="https://pakmcqs.com/pakistan-current-affairs-mcqs/who-is-the-current-chairman-of-suparco" TargetMode="External"/><Relationship Id="rId61" Type="http://schemas.openxmlformats.org/officeDocument/2006/relationships/hyperlink" Target="https://pakmcqs.com/pakistan-current-affairs-mcqs/who-is-the-current-vice-chancellor-of-allama-iqbal-open-university" TargetMode="External"/><Relationship Id="rId82" Type="http://schemas.openxmlformats.org/officeDocument/2006/relationships/hyperlink" Target="https://pakmcqs.com/pakistan-current-affairs-mcqs/current-presidents-chairmen-ceos/who-is-the-current-chairman-of-pakistan-atomic-energy-commission-paec" TargetMode="External"/><Relationship Id="rId90" Type="http://schemas.openxmlformats.org/officeDocument/2006/relationships/hyperlink" Target="https://pakmcqs.com/pakistan-current-affairs-mcqs/who-is-the-current-chief-of-intelligence-bureau-ib-of-pakistan" TargetMode="External"/><Relationship Id="rId95" Type="http://schemas.openxmlformats.org/officeDocument/2006/relationships/hyperlink" Target="https://pakmcqs.com/pakistan-current-affairs-mcqs/who-is-the-current-ceo-of-zong-network-is___________2018" TargetMode="External"/><Relationship Id="rId19" Type="http://schemas.openxmlformats.org/officeDocument/2006/relationships/hyperlink" Target="https://pakmcqs.com/pakistan-current-affairs-mcqs/who-is-the-current-chairman-of-the-council-of-common-interests-cci" TargetMode="External"/><Relationship Id="rId14" Type="http://schemas.openxmlformats.org/officeDocument/2006/relationships/hyperlink" Target="https://pakmcqs.com/pakistan-current-affairs-mcqs/who-is-the-current-executive-director-of-pakistan-health-research-council-phrc" TargetMode="External"/><Relationship Id="rId22" Type="http://schemas.openxmlformats.org/officeDocument/2006/relationships/hyperlink" Target="https://pakmcqs.com/pakistan-current-affairs-mcqs/current-presidents-chairmen-ceos/who-is-the-current-chairperson-of-tevta" TargetMode="External"/><Relationship Id="rId27" Type="http://schemas.openxmlformats.org/officeDocument/2006/relationships/hyperlink" Target="https://pakmcqs.com/pakistan-current-affairs-mcqs/who-is-the-current-ceo-of-pakistan-petroleum-limited" TargetMode="External"/><Relationship Id="rId30" Type="http://schemas.openxmlformats.org/officeDocument/2006/relationships/hyperlink" Target="https://pakmcqs.com/pakistan-current-affairs-mcqs/current-chairman-nepra" TargetMode="External"/><Relationship Id="rId35" Type="http://schemas.openxmlformats.org/officeDocument/2006/relationships/hyperlink" Target="https://pakmcqs.com/pakistan-current-affairs-mcqs/current-presidents-chairmen-ceos/who-is-the-current-chairman-of-federal-board-of-revenue-fbr" TargetMode="External"/><Relationship Id="rId43" Type="http://schemas.openxmlformats.org/officeDocument/2006/relationships/hyperlink" Target="https://pakmcqs.com/pakistan-current-affairs-mcqs/who-has-been-appointed-as-director-general-monitoring-cell-in-supreme-court-on-march-2019" TargetMode="External"/><Relationship Id="rId48" Type="http://schemas.openxmlformats.org/officeDocument/2006/relationships/hyperlink" Target="https://pakmcqs.com/pakistan-current-affairs-mcqs/president-national-bank-pakistan" TargetMode="External"/><Relationship Id="rId56" Type="http://schemas.openxmlformats.org/officeDocument/2006/relationships/hyperlink" Target="https://pakmcqs.com/pakistan-current-affairs-mcqs/who-is-the-current-chairman-of-sindh-public-service-commission-spsc" TargetMode="External"/><Relationship Id="rId64" Type="http://schemas.openxmlformats.org/officeDocument/2006/relationships/hyperlink" Target="https://pakmcqs.com/pakistan-current-affairs-mcqs/who-is-the-chairman-of-executive-council-on-creation-of-south-punjab-province" TargetMode="External"/><Relationship Id="rId69" Type="http://schemas.openxmlformats.org/officeDocument/2006/relationships/hyperlink" Target="https://pakmcqs.com/pakistan-current-affairs-mcqs/current-presidents-chairmen-ceos/who-is-the-current-chairman-of-federal-public-service-commission-fpsc" TargetMode="External"/><Relationship Id="rId77" Type="http://schemas.openxmlformats.org/officeDocument/2006/relationships/hyperlink" Target="https://pakmcqs.com/pakistan-current-affairs-mcqs/who-is-the-chairman-of-water-and-power-development-authority-wapda" TargetMode="External"/><Relationship Id="rId100" Type="http://schemas.openxmlformats.org/officeDocument/2006/relationships/hyperlink" Target="https://pakmcqs.com/pakistan-current-affairs-mcqs/current-chairman-senate-pakistran" TargetMode="External"/><Relationship Id="rId105" Type="http://schemas.openxmlformats.org/officeDocument/2006/relationships/hyperlink" Target="https://pakmcqs.com/pakistan-current-affairs-mcqs/current-president-pakistan-muslim-league-n-pmln" TargetMode="External"/><Relationship Id="rId113" Type="http://schemas.openxmlformats.org/officeDocument/2006/relationships/hyperlink" Target="https://pakmcqs.com/pakistan-current-affairs-mcqs/current-chairman-hec-punjab" TargetMode="External"/><Relationship Id="rId118" Type="http://schemas.openxmlformats.org/officeDocument/2006/relationships/hyperlink" Target="https://pakmcqs.com/pakistan-current-affairs-mcqs/current-chairman-pakistan-cricket-board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pakmcqs.com/pakistan-current-affairs-mcqs/who-is-the-current-dg-radio-pakistan" TargetMode="External"/><Relationship Id="rId51" Type="http://schemas.openxmlformats.org/officeDocument/2006/relationships/hyperlink" Target="https://pakmcqs.com/pakistan-current-affairs-mcqs/current-captain-pakistan-woman-cricket-team" TargetMode="External"/><Relationship Id="rId72" Type="http://schemas.openxmlformats.org/officeDocument/2006/relationships/hyperlink" Target="https://pakmcqs.com/pakistan-current-affairs-mcqs/current-presidents-chairmen-ceos/who-is-the-current-chairman-of-pakistan-stock-exchange-psx" TargetMode="External"/><Relationship Id="rId80" Type="http://schemas.openxmlformats.org/officeDocument/2006/relationships/hyperlink" Target="https://pakmcqs.com/pakistan-current-affairs-mcqs/who-is-current-chairman-of-pakistan-international-airline-pia" TargetMode="External"/><Relationship Id="rId85" Type="http://schemas.openxmlformats.org/officeDocument/2006/relationships/hyperlink" Target="https://pakmcqs.com/pakistan-current-affairs-mcqs/who-is-the-current-president-of-pakistan" TargetMode="External"/><Relationship Id="rId93" Type="http://schemas.openxmlformats.org/officeDocument/2006/relationships/hyperlink" Target="https://pakmcqs.com/pakistan-current-affairs-mcqs/who-is-the-current-chief-election-commissioner-of-pakistan" TargetMode="External"/><Relationship Id="rId98" Type="http://schemas.openxmlformats.org/officeDocument/2006/relationships/hyperlink" Target="https://pakmcqs.com/world-current-affairs-mcqs/who-was-the-last-president-of-international-cricket-council-icc" TargetMode="External"/><Relationship Id="rId121" Type="http://schemas.openxmlformats.org/officeDocument/2006/relationships/hyperlink" Target="https://pakmcqs.com/pakistan-current-affairs-mcqs/current-auditor-general-pakista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kmcqs.com/pakistan-current-affairs-mcqs/who-is-current-head-coach-and-chief-selector-of-pakistan-cricket-team" TargetMode="External"/><Relationship Id="rId17" Type="http://schemas.openxmlformats.org/officeDocument/2006/relationships/hyperlink" Target="https://pakmcqs.com/pakistan-current-affairs-mcqs/who-is-the-current-ceo-of-pakistan-steel-mills" TargetMode="External"/><Relationship Id="rId25" Type="http://schemas.openxmlformats.org/officeDocument/2006/relationships/hyperlink" Target="https://pakmcqs.com/pakistan-current-affairs-mcqs/current-chairman-securities-exchange-commission-pakistan-secp" TargetMode="External"/><Relationship Id="rId33" Type="http://schemas.openxmlformats.org/officeDocument/2006/relationships/hyperlink" Target="https://pakmcqs.com/pakistan-current-affairs-mcqs/who-is-elected-as-the-chairman-of-national-assembly-finance-panel" TargetMode="External"/><Relationship Id="rId38" Type="http://schemas.openxmlformats.org/officeDocument/2006/relationships/hyperlink" Target="https://pakmcqs.com/pakistan-current-affairs-mcqs/current-presidents-chairmen-ceos/who-is-the-current-chairman-of-pemra" TargetMode="External"/><Relationship Id="rId46" Type="http://schemas.openxmlformats.org/officeDocument/2006/relationships/hyperlink" Target="https://pakmcqs.com/pakistan-current-affairs-mcqs/who-is-the-current-president-of-zarai-tarqiati-bank-limited-ztbl" TargetMode="External"/><Relationship Id="rId59" Type="http://schemas.openxmlformats.org/officeDocument/2006/relationships/hyperlink" Target="https://pakmcqs.com/pakistan-current-affairs-mcqs/who-is-the-current-president-of-national-defence-university-ndu" TargetMode="External"/><Relationship Id="rId67" Type="http://schemas.openxmlformats.org/officeDocument/2006/relationships/hyperlink" Target="https://pakmcqs.com/pakistan-current-affairs-mcqs/current-presidents-chairmen-ceos/who-is-the-current-chairperson-of-ncsw-national-commission-on-the-status-of-women" TargetMode="External"/><Relationship Id="rId103" Type="http://schemas.openxmlformats.org/officeDocument/2006/relationships/hyperlink" Target="https://pakmcqs.com/pakistan-current-affairs-mcqs/current-chairman-punjab-public-service-commission-ppsc2018" TargetMode="External"/><Relationship Id="rId108" Type="http://schemas.openxmlformats.org/officeDocument/2006/relationships/hyperlink" Target="https://pakmcqs.com/pakistan-current-affairs-mcqs/current-chairman-nadra" TargetMode="External"/><Relationship Id="rId116" Type="http://schemas.openxmlformats.org/officeDocument/2006/relationships/hyperlink" Target="https://pakmcqs.com/pakistan-current-affairs-mcqs/current-chairman-nab-national-accountability-bureau-pakistan" TargetMode="External"/><Relationship Id="rId124" Type="http://schemas.openxmlformats.org/officeDocument/2006/relationships/hyperlink" Target="https://pakmcqs.com/pakistan-current-affairs-mcqs/current-honorable-wafaqi-mohtasib-ombudsman-pakistan" TargetMode="External"/><Relationship Id="rId20" Type="http://schemas.openxmlformats.org/officeDocument/2006/relationships/hyperlink" Target="https://pakmcqs.com/pakistan-current-affairs-mcqs/who-is-the-current-chairman-of-the-council-of-common-interests-cci" TargetMode="External"/><Relationship Id="rId41" Type="http://schemas.openxmlformats.org/officeDocument/2006/relationships/hyperlink" Target="https://pakmcqs.com/pakistan-current-affairs-mcqs/current-presidents-chairmen-ceos/who-is-the-current-chairman-of-pakistan-banks-association" TargetMode="External"/><Relationship Id="rId54" Type="http://schemas.openxmlformats.org/officeDocument/2006/relationships/hyperlink" Target="https://pakmcqs.com/pakistan-current-affairs-mcqs/who-is-the-current-chairman-of-pakistan-telecom-authority-pta" TargetMode="External"/><Relationship Id="rId62" Type="http://schemas.openxmlformats.org/officeDocument/2006/relationships/hyperlink" Target="https://pakmcqs.com/pakistan-current-affairs-mcqs/who-is-the-current-vice-chancellor-of-allama-iqbal-open-university" TargetMode="External"/><Relationship Id="rId70" Type="http://schemas.openxmlformats.org/officeDocument/2006/relationships/hyperlink" Target="https://pakmcqs.com/pakistan-current-affairs-mcqs/current-presidents-chairmen-ceos/who-is-the-current-chairman-of-federal-public-service-commission-fpsc" TargetMode="External"/><Relationship Id="rId75" Type="http://schemas.openxmlformats.org/officeDocument/2006/relationships/hyperlink" Target="https://pakmcqs.com/pakistan-current-affairs-mcqs/who-is-the-current-chairman-of-board-of-investment" TargetMode="External"/><Relationship Id="rId83" Type="http://schemas.openxmlformats.org/officeDocument/2006/relationships/hyperlink" Target="https://pakmcqs.com/general_knowledge_mcqs/who-is-the-current-ceo-of-q-mobile" TargetMode="External"/><Relationship Id="rId88" Type="http://schemas.openxmlformats.org/officeDocument/2006/relationships/hyperlink" Target="https://pakmcqs.com/pakistan-current-affairs-mcqs/current-presidents-chairmen-ceos/who-is-the-current-chairman-of-national-counter-terrorism-authority-nacta" TargetMode="External"/><Relationship Id="rId91" Type="http://schemas.openxmlformats.org/officeDocument/2006/relationships/hyperlink" Target="https://pakmcqs.com/pakistan-current-affairs-mcqs/who-is-the-current-chairperson-of-the-benazir-income-support-programme-bisp" TargetMode="External"/><Relationship Id="rId96" Type="http://schemas.openxmlformats.org/officeDocument/2006/relationships/hyperlink" Target="https://pakmcqs.com/pakistan-current-affairs-mcqs/who-is-the-current-ceo-of-zong-network-is___________2018" TargetMode="External"/><Relationship Id="rId111" Type="http://schemas.openxmlformats.org/officeDocument/2006/relationships/hyperlink" Target="https://pakmcqs.com/pakistan-current-affairs-mcqs/current-chairman-hec" TargetMode="External"/><Relationship Id="rId1" Type="http://schemas.openxmlformats.org/officeDocument/2006/relationships/styles" Target="styles.xml"/><Relationship Id="rId6" Type="http://schemas.openxmlformats.org/officeDocument/2006/relationships/hyperlink" Target="https://pakmcqs.com/pakistan-current-affairs-mcqs/who-is-the-current-chairman-of-suparco" TargetMode="External"/><Relationship Id="rId15" Type="http://schemas.openxmlformats.org/officeDocument/2006/relationships/hyperlink" Target="https://pakmcqs.com/pakistan-current-affairs-mcqs/who-is-the-current-ceo-of-pakistan-steel-mills" TargetMode="External"/><Relationship Id="rId23" Type="http://schemas.openxmlformats.org/officeDocument/2006/relationships/hyperlink" Target="https://pakmcqs.com/pakistan-current-affairs-mcqs/_____________-has-been-appointed-new-chairman-of-securities-and-exchange-commission-of-pakistan-secp" TargetMode="External"/><Relationship Id="rId28" Type="http://schemas.openxmlformats.org/officeDocument/2006/relationships/hyperlink" Target="https://pakmcqs.com/pakistan-current-affairs-mcqs/who-is-the-current-ceo-of-pakistan-petroleum-limited" TargetMode="External"/><Relationship Id="rId36" Type="http://schemas.openxmlformats.org/officeDocument/2006/relationships/hyperlink" Target="https://pakmcqs.com/pakistan-current-affairs-mcqs/current-presidents-chairmen-ceos/who-is-the-current-chairman-of-federal-board-of-revenue-fbr" TargetMode="External"/><Relationship Id="rId49" Type="http://schemas.openxmlformats.org/officeDocument/2006/relationships/hyperlink" Target="https://pakmcqs.com/pakistan-current-affairs-mcqs/current-captain-pakistan-woman-cricket-team" TargetMode="External"/><Relationship Id="rId57" Type="http://schemas.openxmlformats.org/officeDocument/2006/relationships/hyperlink" Target="https://pakmcqs.com/pakistan-current-affairs-mcqs/who-is-the-president-of-pakistan-hockey-federation-phf" TargetMode="External"/><Relationship Id="rId106" Type="http://schemas.openxmlformats.org/officeDocument/2006/relationships/hyperlink" Target="https://pakmcqs.com/pakistan-current-affairs-mcqs/current-president-pakistan-muslim-league-n-pmln" TargetMode="External"/><Relationship Id="rId114" Type="http://schemas.openxmlformats.org/officeDocument/2006/relationships/hyperlink" Target="https://pakmcqs.com/pakistan-current-affairs-mcqs/current-chairman-hec-punjab" TargetMode="External"/><Relationship Id="rId119" Type="http://schemas.openxmlformats.org/officeDocument/2006/relationships/hyperlink" Target="https://pakmcqs.com/pakistan-current-affairs-mcqs/current-chairman-pakistan-cricket-board" TargetMode="External"/><Relationship Id="rId10" Type="http://schemas.openxmlformats.org/officeDocument/2006/relationships/hyperlink" Target="https://pakmcqs.com/pakistan-current-affairs-mcqs/who-is-the-current-chairman-of-punjab-vocational-training-council-pvtc" TargetMode="External"/><Relationship Id="rId31" Type="http://schemas.openxmlformats.org/officeDocument/2006/relationships/hyperlink" Target="https://pakmcqs.com/pakistan-current-affairs-mcqs/who-is-the-current-chairman-national-disaster-management-authority-ndma" TargetMode="External"/><Relationship Id="rId44" Type="http://schemas.openxmlformats.org/officeDocument/2006/relationships/hyperlink" Target="https://pakmcqs.com/pakistan-current-affairs-mcqs/who-has-been-appointed-as-director-general-monitoring-cell-in-supreme-court-on-march-2019" TargetMode="External"/><Relationship Id="rId52" Type="http://schemas.openxmlformats.org/officeDocument/2006/relationships/hyperlink" Target="https://pakmcqs.com/pakistan-current-affairs-mcqs/who-is-the-current-chairman-of-pakistan-telecom-authority-pta" TargetMode="External"/><Relationship Id="rId60" Type="http://schemas.openxmlformats.org/officeDocument/2006/relationships/hyperlink" Target="https://pakmcqs.com/pakistan-current-affairs-mcqs/who-is-the-current-president-of-national-defence-university-ndu" TargetMode="External"/><Relationship Id="rId65" Type="http://schemas.openxmlformats.org/officeDocument/2006/relationships/hyperlink" Target="https://pakmcqs.com/pakistan-current-affairs-mcqs/current-presidents-chairmen-ceos/who-is-the-current-director-general-of-federal-investigation-agency-fia" TargetMode="External"/><Relationship Id="rId73" Type="http://schemas.openxmlformats.org/officeDocument/2006/relationships/hyperlink" Target="https://pakmcqs.com/pakistan-current-affairs-mcqs/current-presidents-chairmen-ceos/who-is-the-current-president-of-engro-corporation" TargetMode="External"/><Relationship Id="rId78" Type="http://schemas.openxmlformats.org/officeDocument/2006/relationships/hyperlink" Target="https://pakmcqs.com/pakistan-current-affairs-mcqs/who-is-the-chairman-of-water-and-power-development-authority-wapda" TargetMode="External"/><Relationship Id="rId81" Type="http://schemas.openxmlformats.org/officeDocument/2006/relationships/hyperlink" Target="https://pakmcqs.com/pakistan-current-affairs-mcqs/current-presidents-chairmen-ceos/who-is-the-current-chairman-of-pakistan-atomic-energy-commission-paec" TargetMode="External"/><Relationship Id="rId86" Type="http://schemas.openxmlformats.org/officeDocument/2006/relationships/hyperlink" Target="https://pakmcqs.com/pakistan-current-affairs-mcqs/who-is-the-current-president-of-pakistan" TargetMode="External"/><Relationship Id="rId94" Type="http://schemas.openxmlformats.org/officeDocument/2006/relationships/hyperlink" Target="https://pakmcqs.com/pakistan-current-affairs-mcqs/who-is-the-current-chief-election-commissioner-of-pakistan" TargetMode="External"/><Relationship Id="rId99" Type="http://schemas.openxmlformats.org/officeDocument/2006/relationships/hyperlink" Target="https://pakmcqs.com/world-current-affairs-mcqs/who-was-the-last-president-of-international-cricket-council-icc" TargetMode="External"/><Relationship Id="rId101" Type="http://schemas.openxmlformats.org/officeDocument/2006/relationships/hyperlink" Target="https://pakmcqs.com/pakistan-current-affairs-mcqs/current-chairman-senate-pakistran" TargetMode="External"/><Relationship Id="rId122" Type="http://schemas.openxmlformats.org/officeDocument/2006/relationships/hyperlink" Target="https://pakmcqs.com/pakistan-current-affairs-mcqs/current-honorable-wafaqi-mohtasib-ombudsman-pakist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kmcqs.com/pakistan-current-affairs-mcqs/who-is-the-current-chairman-of-punjab-vocational-training-council-pvtc" TargetMode="External"/><Relationship Id="rId13" Type="http://schemas.openxmlformats.org/officeDocument/2006/relationships/hyperlink" Target="https://pakmcqs.com/pakistan-current-affairs-mcqs/who-is-the-current-executive-director-of-pakistan-health-research-council-phrc" TargetMode="External"/><Relationship Id="rId18" Type="http://schemas.openxmlformats.org/officeDocument/2006/relationships/hyperlink" Target="https://pakmcqs.com/pakistan-current-affairs-mcqs/who-is-the-current-chairman-of-the-council-of-common-interests-cci" TargetMode="External"/><Relationship Id="rId39" Type="http://schemas.openxmlformats.org/officeDocument/2006/relationships/hyperlink" Target="https://pakmcqs.com/pakistan-current-affairs-mcqs/who-is-the-current-chairman-of-parliamentary-panel-on-cpec" TargetMode="External"/><Relationship Id="rId109" Type="http://schemas.openxmlformats.org/officeDocument/2006/relationships/hyperlink" Target="https://pakmcqs.com/pakistan-current-affairs-mcqs/incumbent-chairman-council-islamic-ideology-cii" TargetMode="External"/><Relationship Id="rId34" Type="http://schemas.openxmlformats.org/officeDocument/2006/relationships/hyperlink" Target="https://pakmcqs.com/pakistan-current-affairs-mcqs/who-is-elected-as-the-chairman-of-national-assembly-finance-panel" TargetMode="External"/><Relationship Id="rId50" Type="http://schemas.openxmlformats.org/officeDocument/2006/relationships/hyperlink" Target="https://pakmcqs.com/pakistan-current-affairs-mcqs/current-captain-pakistan-woman-cricket-team" TargetMode="External"/><Relationship Id="rId55" Type="http://schemas.openxmlformats.org/officeDocument/2006/relationships/hyperlink" Target="https://pakmcqs.com/pakistan-current-affairs-mcqs/who-is-the-current-chairman-of-sindh-public-service-commission-spsc" TargetMode="External"/><Relationship Id="rId76" Type="http://schemas.openxmlformats.org/officeDocument/2006/relationships/hyperlink" Target="https://pakmcqs.com/pakistan-current-affairs-mcqs/who-is-the-current-chairman-of-board-of-investment" TargetMode="External"/><Relationship Id="rId97" Type="http://schemas.openxmlformats.org/officeDocument/2006/relationships/hyperlink" Target="https://pakmcqs.com/world-current-affairs-mcqs/who-was-the-last-president-of-international-cricket-council-icc" TargetMode="External"/><Relationship Id="rId104" Type="http://schemas.openxmlformats.org/officeDocument/2006/relationships/hyperlink" Target="https://pakmcqs.com/pakistan-current-affairs-mcqs/current-president-pakistan-muslim-league-n-pmln" TargetMode="External"/><Relationship Id="rId120" Type="http://schemas.openxmlformats.org/officeDocument/2006/relationships/hyperlink" Target="https://pakmcqs.com/pakistan-current-affairs-mcqs/current-auditor-general-pakistan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pakmcqs.com/pakistan-current-affairs-mcqs/who-is-the-current-dg-radio-pakistan" TargetMode="External"/><Relationship Id="rId71" Type="http://schemas.openxmlformats.org/officeDocument/2006/relationships/hyperlink" Target="https://pakmcqs.com/pakistan-current-affairs-mcqs/current-presidents-chairmen-ceos/who-is-the-current-chairman-of-pakistan-stock-exchange-psx" TargetMode="External"/><Relationship Id="rId92" Type="http://schemas.openxmlformats.org/officeDocument/2006/relationships/hyperlink" Target="https://pakmcqs.com/pakistan-current-affairs-mcqs/who-is-the-current-chairperson-of-the-benazir-income-support-programme-bisp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pakmcqs.com/pakistan-current-affairs-mcqs/current-chairman-nepra" TargetMode="External"/><Relationship Id="rId24" Type="http://schemas.openxmlformats.org/officeDocument/2006/relationships/hyperlink" Target="https://pakmcqs.com/pakistan-current-affairs-mcqs/_____________-has-been-appointed-new-chairman-of-securities-and-exchange-commission-of-pakistan-secp" TargetMode="External"/><Relationship Id="rId40" Type="http://schemas.openxmlformats.org/officeDocument/2006/relationships/hyperlink" Target="https://pakmcqs.com/pakistan-current-affairs-mcqs/who-is-the-current-chairman-of-parliamentary-panel-on-cpec" TargetMode="External"/><Relationship Id="rId45" Type="http://schemas.openxmlformats.org/officeDocument/2006/relationships/hyperlink" Target="https://pakmcqs.com/pakistan-current-affairs-mcqs/who-is-the-current-president-of-zarai-tarqiati-bank-limited-ztbl" TargetMode="External"/><Relationship Id="rId66" Type="http://schemas.openxmlformats.org/officeDocument/2006/relationships/hyperlink" Target="https://pakmcqs.com/pakistan-current-affairs-mcqs/current-presidents-chairmen-ceos/who-is-the-current-director-general-of-federal-investigation-agency-fia" TargetMode="External"/><Relationship Id="rId87" Type="http://schemas.openxmlformats.org/officeDocument/2006/relationships/hyperlink" Target="https://pakmcqs.com/pakistan-current-affairs-mcqs/current-presidents-chairmen-ceos/who-is-the-current-chairman-of-national-counter-terrorism-authority-nacta" TargetMode="External"/><Relationship Id="rId110" Type="http://schemas.openxmlformats.org/officeDocument/2006/relationships/hyperlink" Target="https://pakmcqs.com/pakistan-current-affairs-mcqs/incumbent-chairman-council-islamic-ideology-cii" TargetMode="External"/><Relationship Id="rId115" Type="http://schemas.openxmlformats.org/officeDocument/2006/relationships/hyperlink" Target="https://pakmcqs.com/pakistan-current-affairs-mcqs/current-chairman-hec-punj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3846</Words>
  <Characters>21927</Characters>
  <Application>Microsoft Office Word</Application>
  <DocSecurity>0</DocSecurity>
  <Lines>182</Lines>
  <Paragraphs>51</Paragraphs>
  <ScaleCrop>false</ScaleCrop>
  <Company>Microsoft</Company>
  <LinksUpToDate>false</LinksUpToDate>
  <CharactersWithSpaces>25722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ABBASI</dc:creator>
  <cp:lastModifiedBy>ABBASI</cp:lastModifiedBy>
  <cp:revision>1</cp:revision>
  <dcterms:created xsi:type="dcterms:W3CDTF">2019-10-05T11:20:00Z</dcterms:created>
  <dcterms:modified xsi:type="dcterms:W3CDTF">2019-10-05T11:23:00Z</dcterms:modified>
</cp:coreProperties>
</file>